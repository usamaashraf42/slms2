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196"/>
        <w:tblW w:w="11574" w:type="dxa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542"/>
        <w:gridCol w:w="4032"/>
      </w:tblGrid>
      <w:tr w:rsidR="00FD5951">
        <w:trPr>
          <w:trHeight w:val="1792"/>
        </w:trPr>
        <w:tc>
          <w:tcPr>
            <w:tcW w:w="7542" w:type="dxa"/>
          </w:tcPr>
          <w:p w:rsidR="00FD5951" w:rsidRPr="00C45F14" w:rsidRDefault="00C45F14">
            <w:pPr>
              <w:spacing w:after="120" w:line="240" w:lineRule="auto"/>
              <w:ind w:right="300"/>
              <w:rPr>
                <w:rFonts w:ascii="Merriweather" w:eastAsia="Merriweather" w:hAnsi="Merriweather" w:cs="Merriweather"/>
                <w:color w:val="548DD4" w:themeColor="text2" w:themeTint="99"/>
                <w:sz w:val="96"/>
                <w:szCs w:val="96"/>
              </w:rPr>
            </w:pPr>
            <w:r w:rsidRPr="00C45F14">
              <w:rPr>
                <w:rFonts w:ascii="Merriweather" w:eastAsia="Merriweather" w:hAnsi="Merriweather" w:cs="Merriweather"/>
                <w:color w:val="548DD4" w:themeColor="text2" w:themeTint="99"/>
                <w:sz w:val="96"/>
                <w:szCs w:val="96"/>
              </w:rPr>
              <w:t xml:space="preserve">Tariq </w:t>
            </w:r>
            <w:proofErr w:type="spellStart"/>
            <w:r w:rsidRPr="00C45F14">
              <w:rPr>
                <w:rFonts w:ascii="Merriweather" w:eastAsia="Merriweather" w:hAnsi="Merriweather" w:cs="Merriweather"/>
                <w:color w:val="548DD4" w:themeColor="text2" w:themeTint="99"/>
                <w:sz w:val="96"/>
                <w:szCs w:val="96"/>
              </w:rPr>
              <w:t>Riaz</w:t>
            </w:r>
            <w:proofErr w:type="spellEnd"/>
          </w:p>
          <w:p w:rsidR="00FD5951" w:rsidRDefault="00385C5E">
            <w:pPr>
              <w:ind w:hanging="60"/>
              <w:jc w:val="both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“</w:t>
            </w:r>
            <w:r>
              <w:rPr>
                <w:rFonts w:ascii="Merriweather" w:eastAsia="Merriweather" w:hAnsi="Merriweather" w:cs="Merriweather"/>
              </w:rPr>
              <w:t xml:space="preserve">Seeking for a challenging position in a growing organization, </w:t>
            </w:r>
            <w:r>
              <w:rPr>
                <w:rFonts w:ascii="Merriweather" w:eastAsia="Merriweather" w:hAnsi="Merriweather" w:cs="Merriweather"/>
              </w:rPr>
              <w:t xml:space="preserve">which provides me opportunities </w:t>
            </w:r>
            <w:r>
              <w:rPr>
                <w:rFonts w:ascii="Merriweather" w:eastAsia="Merriweather" w:hAnsi="Merriweather" w:cs="Merriweather"/>
              </w:rPr>
              <w:t xml:space="preserve">by utilizing my skills to grow my career” </w:t>
            </w:r>
          </w:p>
        </w:tc>
        <w:tc>
          <w:tcPr>
            <w:tcW w:w="4032" w:type="dxa"/>
          </w:tcPr>
          <w:p w:rsidR="00FD5951" w:rsidRDefault="00CF3F8D">
            <w:pPr>
              <w:spacing w:after="0" w:line="240" w:lineRule="auto"/>
              <w:rPr>
                <w:rFonts w:ascii="Merriweather" w:eastAsia="Merriweather" w:hAnsi="Merriweather" w:cs="Merriweather"/>
                <w:b/>
                <w:color w:val="4472C4"/>
                <w:sz w:val="18"/>
                <w:szCs w:val="18"/>
              </w:rPr>
            </w:pPr>
            <w:r w:rsidRPr="00CF3F8D">
              <w:rPr>
                <w:rFonts w:ascii="Merriweather" w:eastAsia="Merriweather" w:hAnsi="Merriweather" w:cs="Merriweather"/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892529</wp:posOffset>
                  </wp:positionH>
                  <wp:positionV relativeFrom="paragraph">
                    <wp:posOffset>-35117</wp:posOffset>
                  </wp:positionV>
                  <wp:extent cx="1298407" cy="1552354"/>
                  <wp:effectExtent l="19050" t="0" r="0" b="0"/>
                  <wp:wrapNone/>
                  <wp:docPr id="6" name="Picture 2" descr="11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407" cy="1552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D5951">
        <w:trPr>
          <w:trHeight w:val="14284"/>
        </w:trPr>
        <w:tc>
          <w:tcPr>
            <w:tcW w:w="7542" w:type="dxa"/>
          </w:tcPr>
          <w:p w:rsidR="006D519E" w:rsidRPr="004E1AB1" w:rsidRDefault="006D519E">
            <w:pPr>
              <w:spacing w:before="600" w:after="0" w:line="276" w:lineRule="auto"/>
              <w:ind w:right="300"/>
              <w:rPr>
                <w:rFonts w:ascii="Merriweather" w:eastAsia="Merriweather" w:hAnsi="Merriweather" w:cs="Merriweather"/>
                <w:b/>
                <w:color w:val="000000" w:themeColor="text1"/>
                <w:sz w:val="24"/>
                <w:szCs w:val="24"/>
              </w:rPr>
            </w:pPr>
            <w:r w:rsidRPr="004E1AB1">
              <w:rPr>
                <w:rFonts w:ascii="Merriweather" w:eastAsia="Merriweather" w:hAnsi="Merriweather" w:cs="Merriweather"/>
                <w:b/>
                <w:color w:val="000000" w:themeColor="text1"/>
                <w:sz w:val="24"/>
                <w:szCs w:val="24"/>
              </w:rPr>
              <w:t>Good Knowledge in Chemistry and Biology</w:t>
            </w:r>
          </w:p>
          <w:p w:rsidR="004E1AB1" w:rsidRDefault="00385C5E" w:rsidP="004E1AB1">
            <w:pPr>
              <w:spacing w:before="600" w:after="0" w:line="276" w:lineRule="auto"/>
              <w:ind w:right="300"/>
              <w:rPr>
                <w:rFonts w:ascii="Merriweather" w:eastAsia="Merriweather" w:hAnsi="Merriweather" w:cs="Merriweather"/>
                <w:b/>
                <w:color w:val="FF0000"/>
                <w:sz w:val="30"/>
                <w:szCs w:val="30"/>
              </w:rPr>
            </w:pPr>
            <w:r>
              <w:rPr>
                <w:rFonts w:ascii="Merriweather" w:eastAsia="Merriweather" w:hAnsi="Merriweather" w:cs="Merriweather"/>
                <w:b/>
                <w:color w:val="FF0000"/>
                <w:sz w:val="30"/>
                <w:szCs w:val="30"/>
              </w:rPr>
              <w:t>T</w:t>
            </w:r>
            <w:r>
              <w:rPr>
                <w:rFonts w:ascii="Merriweather" w:eastAsia="Merriweather" w:hAnsi="Merriweather" w:cs="Merriweather"/>
                <w:b/>
                <w:color w:val="FF0000"/>
                <w:sz w:val="30"/>
                <w:szCs w:val="30"/>
              </w:rPr>
              <w:t>EACHING EXPERIENCE</w:t>
            </w:r>
          </w:p>
          <w:p w:rsidR="004E1AB1" w:rsidRDefault="00F10ADE" w:rsidP="004E1AB1">
            <w:pPr>
              <w:pStyle w:val="NoSpacing"/>
              <w:numPr>
                <w:ilvl w:val="0"/>
                <w:numId w:val="14"/>
              </w:numP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</w:rPr>
              <w:t>Pakistan Cadet High School</w:t>
            </w:r>
            <w:r w:rsidR="004E1AB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color w:val="000000" w:themeColor="text1"/>
                <w:sz w:val="24"/>
                <w:szCs w:val="24"/>
              </w:rPr>
              <w:t xml:space="preserve">Near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0000" w:themeColor="text1"/>
                <w:sz w:val="24"/>
                <w:szCs w:val="24"/>
              </w:rPr>
              <w:t>Gulberg</w:t>
            </w:r>
            <w:proofErr w:type="spellEnd"/>
            <w:r w:rsidR="004E1AB1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 Lahore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                                                                </w:t>
            </w:r>
            <w:r w:rsidR="004E1AB1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(Continue December 2019) </w:t>
            </w:r>
            <w:proofErr w:type="spellStart"/>
            <w:r w:rsidR="004E1AB1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Matric</w:t>
            </w:r>
            <w:proofErr w:type="spellEnd"/>
            <w:r w:rsidR="004E1AB1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 Classes</w:t>
            </w:r>
          </w:p>
          <w:p w:rsidR="004E1AB1" w:rsidRDefault="004E1AB1" w:rsidP="004E1AB1">
            <w:pPr>
              <w:pStyle w:val="NoSpacing"/>
              <w:numPr>
                <w:ilvl w:val="0"/>
                <w:numId w:val="14"/>
              </w:numP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4E1AB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</w:rPr>
              <w:t>Lahore School System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, Lahore </w:t>
            </w:r>
            <w:r w:rsidR="00F10ADE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                     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(Nov. 2018 - Nov. 2019)</w:t>
            </w:r>
          </w:p>
          <w:p w:rsidR="004E1AB1" w:rsidRPr="004E1AB1" w:rsidRDefault="004E1AB1" w:rsidP="004E1AB1">
            <w:pPr>
              <w:pStyle w:val="NoSpacing"/>
              <w:numPr>
                <w:ilvl w:val="0"/>
                <w:numId w:val="14"/>
              </w:numPr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4E1AB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</w:rPr>
              <w:t>Rana</w:t>
            </w:r>
            <w:proofErr w:type="spellEnd"/>
            <w:r w:rsidRPr="004E1AB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</w:rPr>
              <w:t xml:space="preserve"> Science Academy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0000" w:themeColor="text1"/>
                <w:sz w:val="24"/>
                <w:szCs w:val="24"/>
              </w:rPr>
              <w:t>Iqbal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0000" w:themeColor="text1"/>
                <w:sz w:val="24"/>
                <w:szCs w:val="24"/>
              </w:rPr>
              <w:t xml:space="preserve"> Town Branch, Lahore </w:t>
            </w:r>
            <w:r w:rsidR="00F10ADE">
              <w:rPr>
                <w:rFonts w:asciiTheme="minorBidi" w:hAnsiTheme="minorBidi" w:cstheme="minorBidi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</w:t>
            </w:r>
            <w:r>
              <w:rPr>
                <w:rFonts w:asciiTheme="minorBidi" w:hAnsiTheme="minorBidi" w:cstheme="minorBidi"/>
                <w:b/>
                <w:bCs/>
                <w:color w:val="000000" w:themeColor="text1"/>
                <w:sz w:val="24"/>
                <w:szCs w:val="24"/>
              </w:rPr>
              <w:t>(10 Months Experience)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0000" w:themeColor="text1"/>
                <w:sz w:val="24"/>
                <w:szCs w:val="24"/>
              </w:rPr>
              <w:t>Matric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0000" w:themeColor="text1"/>
                <w:sz w:val="24"/>
                <w:szCs w:val="24"/>
              </w:rPr>
              <w:t xml:space="preserve"> Classes</w:t>
            </w:r>
          </w:p>
          <w:p w:rsidR="004E1AB1" w:rsidRPr="00F10ADE" w:rsidRDefault="00F10ADE" w:rsidP="004E1AB1">
            <w:pPr>
              <w:pStyle w:val="NoSpacing"/>
              <w:numPr>
                <w:ilvl w:val="0"/>
                <w:numId w:val="14"/>
              </w:numPr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</w:rPr>
              <w:t xml:space="preserve">IQBAL Model High School </w:t>
            </w:r>
            <w:r>
              <w:rPr>
                <w:rFonts w:asciiTheme="minorBidi" w:hAnsiTheme="minorBidi" w:cstheme="minorBidi"/>
                <w:b/>
                <w:bCs/>
                <w:color w:val="000000" w:themeColor="text1"/>
                <w:sz w:val="24"/>
                <w:szCs w:val="24"/>
              </w:rPr>
              <w:t>Multan                       (1 year Teaching Experience)</w:t>
            </w:r>
          </w:p>
          <w:p w:rsidR="00F10ADE" w:rsidRPr="004E1AB1" w:rsidRDefault="00F10ADE" w:rsidP="004E1AB1">
            <w:pPr>
              <w:pStyle w:val="NoSpacing"/>
              <w:numPr>
                <w:ilvl w:val="0"/>
                <w:numId w:val="14"/>
              </w:numPr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</w:rPr>
              <w:t>Shaheen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</w:rPr>
              <w:t xml:space="preserve"> Academy </w:t>
            </w:r>
            <w:r>
              <w:rPr>
                <w:rFonts w:asciiTheme="minorBidi" w:hAnsiTheme="minorBidi" w:cstheme="minorBidi"/>
                <w:b/>
                <w:bCs/>
                <w:color w:val="000000" w:themeColor="text1"/>
                <w:sz w:val="24"/>
                <w:szCs w:val="24"/>
              </w:rPr>
              <w:t>Multan                                   (6 Month</w:t>
            </w:r>
            <w:r w:rsidR="00385C5E">
              <w:rPr>
                <w:rFonts w:asciiTheme="minorBidi" w:hAnsiTheme="minorBidi" w:cstheme="minorBidi"/>
                <w:b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Bidi" w:hAnsiTheme="minorBidi" w:cstheme="minorBidi"/>
                <w:b/>
                <w:bCs/>
                <w:color w:val="000000" w:themeColor="text1"/>
                <w:sz w:val="24"/>
                <w:szCs w:val="24"/>
              </w:rPr>
              <w:t xml:space="preserve"> Experience)</w:t>
            </w:r>
          </w:p>
          <w:p w:rsidR="00FD5951" w:rsidRDefault="00385C5E" w:rsidP="00E8733C">
            <w:pPr>
              <w:pStyle w:val="NoSpacing"/>
              <w:ind w:left="450"/>
              <w:rPr>
                <w:rFonts w:ascii="Merriweather" w:eastAsia="Merriweather" w:hAnsi="Merriweather" w:cs="Merriweather"/>
                <w:b/>
                <w:color w:val="FF0000"/>
                <w:sz w:val="30"/>
                <w:szCs w:val="30"/>
              </w:rPr>
            </w:pPr>
            <w:r>
              <w:rPr>
                <w:rFonts w:ascii="Merriweather" w:eastAsia="Merriweather" w:hAnsi="Merriweather" w:cs="Merriweather"/>
                <w:b/>
                <w:color w:val="FF0000"/>
                <w:sz w:val="30"/>
                <w:szCs w:val="30"/>
              </w:rPr>
              <w:t>EDUCATION</w:t>
            </w:r>
          </w:p>
          <w:p w:rsidR="00FD5951" w:rsidRDefault="00FD5951">
            <w:pPr>
              <w:spacing w:before="280" w:after="40" w:line="240" w:lineRule="auto"/>
              <w:ind w:right="302"/>
              <w:rPr>
                <w:rFonts w:ascii="Merriweather" w:eastAsia="Merriweather" w:hAnsi="Merriweather" w:cs="Merriweather"/>
                <w:b/>
                <w:sz w:val="8"/>
                <w:szCs w:val="8"/>
              </w:rPr>
            </w:pPr>
          </w:p>
          <w:p w:rsidR="00FD5951" w:rsidRDefault="00385C5E">
            <w:pPr>
              <w:spacing w:after="0" w:line="240" w:lineRule="auto"/>
              <w:ind w:right="302"/>
              <w:rPr>
                <w:rFonts w:ascii="Merriweather" w:eastAsia="Merriweather" w:hAnsi="Merriweather" w:cs="Merriweather"/>
                <w:i/>
                <w:color w:val="00B050"/>
                <w:sz w:val="28"/>
                <w:szCs w:val="28"/>
              </w:rPr>
            </w:pPr>
            <w:r>
              <w:rPr>
                <w:rFonts w:ascii="Merriweather" w:eastAsia="Merriweather" w:hAnsi="Merriweather" w:cs="Merriweather"/>
                <w:b/>
                <w:color w:val="00B050"/>
                <w:sz w:val="28"/>
                <w:szCs w:val="28"/>
              </w:rPr>
              <w:t>Punjab University, Lahore</w:t>
            </w:r>
            <w:r>
              <w:rPr>
                <w:rFonts w:ascii="Merriweather" w:eastAsia="Merriweather" w:hAnsi="Merriweather" w:cs="Merriweather"/>
                <w:color w:val="00B050"/>
                <w:sz w:val="28"/>
                <w:szCs w:val="28"/>
              </w:rPr>
              <w:t xml:space="preserve"> — </w:t>
            </w:r>
            <w:r>
              <w:rPr>
                <w:rFonts w:ascii="Bodoni MT Black" w:eastAsia="Merriweather" w:hAnsi="Bodoni MT Black" w:cs="Merriweather"/>
                <w:b/>
                <w:i/>
                <w:color w:val="00B050"/>
                <w:sz w:val="28"/>
                <w:szCs w:val="28"/>
              </w:rPr>
              <w:t xml:space="preserve">M.Sc. </w:t>
            </w:r>
            <w:r>
              <w:rPr>
                <w:rFonts w:ascii="Bodoni MT Black" w:eastAsia="Merriweather" w:hAnsi="Bodoni MT Black" w:cs="Merriweather"/>
                <w:b/>
                <w:i/>
                <w:color w:val="00B050"/>
                <w:sz w:val="28"/>
                <w:szCs w:val="28"/>
              </w:rPr>
              <w:t>Chemistry</w:t>
            </w:r>
          </w:p>
          <w:p w:rsidR="00FD5951" w:rsidRDefault="00FD5951">
            <w:pPr>
              <w:pStyle w:val="NoSpacing"/>
              <w:ind w:left="180"/>
              <w:rPr>
                <w:rFonts w:asciiTheme="minorBidi" w:hAnsiTheme="minorBidi" w:cstheme="minorBidi"/>
                <w:b/>
                <w:bCs/>
                <w:color w:val="00B050"/>
                <w:sz w:val="10"/>
                <w:szCs w:val="10"/>
              </w:rPr>
            </w:pPr>
          </w:p>
          <w:p w:rsidR="00FD5951" w:rsidRDefault="00385C5E">
            <w:pPr>
              <w:pStyle w:val="NoSpacing"/>
              <w:ind w:left="180"/>
              <w:rPr>
                <w:rFonts w:ascii="Bodoni MT Black" w:hAnsi="Bodoni MT Black" w:cstheme="minorBidi"/>
                <w:b/>
                <w:bCs/>
                <w:color w:val="00B050"/>
              </w:rPr>
            </w:pPr>
            <w:r>
              <w:rPr>
                <w:rFonts w:ascii="Bodoni MT Black" w:hAnsi="Bodoni MT Black" w:cstheme="minorBidi"/>
                <w:b/>
                <w:bCs/>
                <w:color w:val="00B050"/>
              </w:rPr>
              <w:t xml:space="preserve">     (</w:t>
            </w:r>
            <w:r>
              <w:rPr>
                <w:rFonts w:ascii="Bodoni MT Black" w:hAnsi="Bodoni MT Black" w:cstheme="minorBidi"/>
                <w:b/>
                <w:bCs/>
                <w:color w:val="00B050"/>
              </w:rPr>
              <w:t>2018-2020</w:t>
            </w:r>
            <w:r>
              <w:rPr>
                <w:rFonts w:ascii="Bodoni MT Black" w:hAnsi="Bodoni MT Black" w:cstheme="minorBidi"/>
                <w:b/>
                <w:bCs/>
                <w:color w:val="00B050"/>
              </w:rPr>
              <w:t>)</w:t>
            </w:r>
          </w:p>
          <w:p w:rsidR="00FD5951" w:rsidRDefault="00FD5951">
            <w:pPr>
              <w:pStyle w:val="NoSpacing"/>
              <w:ind w:left="180"/>
              <w:rPr>
                <w:rFonts w:asciiTheme="minorBidi" w:hAnsiTheme="minorBidi" w:cstheme="minorBidi"/>
                <w:b/>
                <w:bCs/>
                <w:sz w:val="10"/>
                <w:szCs w:val="10"/>
              </w:rPr>
            </w:pPr>
          </w:p>
          <w:p w:rsidR="00FD5951" w:rsidRPr="00385C5E" w:rsidRDefault="00E8733C">
            <w:pPr>
              <w:spacing w:after="0" w:line="240" w:lineRule="auto"/>
              <w:ind w:right="302"/>
              <w:rPr>
                <w:rFonts w:ascii="Merriweather" w:eastAsia="Merriweather" w:hAnsi="Merriweather" w:cs="Merriweather"/>
                <w:b/>
                <w:color w:val="00B050"/>
                <w:sz w:val="28"/>
                <w:szCs w:val="28"/>
              </w:rPr>
            </w:pPr>
            <w:proofErr w:type="spellStart"/>
            <w:r w:rsidRPr="00385C5E">
              <w:rPr>
                <w:rFonts w:ascii="Merriweather" w:eastAsia="Merriweather" w:hAnsi="Merriweather" w:cs="Merriweather"/>
                <w:b/>
                <w:color w:val="00B050"/>
                <w:sz w:val="28"/>
                <w:szCs w:val="28"/>
              </w:rPr>
              <w:t>Govt</w:t>
            </w:r>
            <w:proofErr w:type="spellEnd"/>
            <w:r w:rsidRPr="00385C5E">
              <w:rPr>
                <w:rFonts w:ascii="Merriweather" w:eastAsia="Merriweather" w:hAnsi="Merriweather" w:cs="Merriweather"/>
                <w:b/>
                <w:color w:val="00B050"/>
                <w:sz w:val="28"/>
                <w:szCs w:val="28"/>
              </w:rPr>
              <w:t xml:space="preserve"> Science College , Multan ---</w:t>
            </w:r>
            <w:proofErr w:type="spellStart"/>
            <w:r w:rsidRPr="00385C5E">
              <w:rPr>
                <w:rFonts w:ascii="Merriweather" w:eastAsia="Merriweather" w:hAnsi="Merriweather" w:cs="Merriweather"/>
                <w:b/>
                <w:color w:val="00B050"/>
                <w:sz w:val="28"/>
                <w:szCs w:val="28"/>
              </w:rPr>
              <w:t>BSc</w:t>
            </w:r>
            <w:proofErr w:type="spellEnd"/>
          </w:p>
          <w:p w:rsidR="00FD5951" w:rsidRDefault="00385C5E">
            <w:pPr>
              <w:pStyle w:val="NoSpacing"/>
              <w:ind w:left="180"/>
              <w:rPr>
                <w:rFonts w:asciiTheme="minorBidi" w:hAnsiTheme="minorBidi" w:cstheme="minorBidi"/>
                <w:b/>
                <w:bCs/>
                <w:color w:val="FF0000"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</w:rPr>
              <w:t>October 201</w:t>
            </w:r>
            <w:r>
              <w:rPr>
                <w:rFonts w:asciiTheme="minorBidi" w:hAnsiTheme="minorBidi" w:cstheme="minorBidi"/>
                <w:b/>
                <w:bCs/>
                <w:color w:val="FF0000"/>
              </w:rPr>
              <w:t>6</w:t>
            </w:r>
            <w:r>
              <w:rPr>
                <w:rFonts w:asciiTheme="minorBidi" w:hAnsiTheme="minorBidi" w:cstheme="minorBidi"/>
                <w:b/>
                <w:bCs/>
                <w:color w:val="FF0000"/>
              </w:rPr>
              <w:t xml:space="preserve"> - August 201</w:t>
            </w:r>
            <w:r>
              <w:rPr>
                <w:rFonts w:asciiTheme="minorBidi" w:hAnsiTheme="minorBidi" w:cstheme="minorBidi"/>
                <w:b/>
                <w:bCs/>
                <w:color w:val="FF0000"/>
              </w:rPr>
              <w:t>8</w:t>
            </w:r>
          </w:p>
          <w:tbl>
            <w:tblPr>
              <w:tblStyle w:val="Style11"/>
              <w:tblW w:w="7192" w:type="dxa"/>
              <w:tblInd w:w="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512"/>
              <w:gridCol w:w="1350"/>
              <w:gridCol w:w="1350"/>
              <w:gridCol w:w="1980"/>
            </w:tblGrid>
            <w:tr w:rsidR="00FD5951">
              <w:trPr>
                <w:trHeight w:val="354"/>
              </w:trPr>
              <w:tc>
                <w:tcPr>
                  <w:tcW w:w="2512" w:type="dxa"/>
                  <w:vAlign w:val="center"/>
                </w:tcPr>
                <w:p w:rsidR="00FD5951" w:rsidRDefault="00E8733C">
                  <w:pPr>
                    <w:framePr w:hSpace="180" w:wrap="around" w:vAnchor="text" w:hAnchor="margin" w:xAlign="center" w:y="196"/>
                    <w:spacing w:before="240" w:after="0" w:line="240" w:lineRule="auto"/>
                    <w:ind w:right="302"/>
                    <w:rPr>
                      <w:rFonts w:ascii="Merriweather" w:eastAsia="Merriweather" w:hAnsi="Merriweather" w:cs="Merriweather"/>
                      <w:b/>
                      <w:bCs/>
                    </w:rPr>
                  </w:pPr>
                  <w:r>
                    <w:rPr>
                      <w:rFonts w:ascii="Merriweather" w:eastAsia="Merriweather" w:hAnsi="Merriweather" w:cs="Merriweather"/>
                      <w:b/>
                      <w:bCs/>
                    </w:rPr>
                    <w:t>Botany, Zoology , Chemistry</w:t>
                  </w:r>
                </w:p>
              </w:tc>
              <w:tc>
                <w:tcPr>
                  <w:tcW w:w="1350" w:type="dxa"/>
                  <w:vAlign w:val="center"/>
                </w:tcPr>
                <w:p w:rsidR="00FD5951" w:rsidRDefault="00E8733C">
                  <w:pPr>
                    <w:framePr w:hSpace="180" w:wrap="around" w:vAnchor="text" w:hAnchor="margin" w:xAlign="center" w:y="196"/>
                    <w:spacing w:before="240" w:after="0" w:line="240" w:lineRule="auto"/>
                    <w:ind w:right="302"/>
                    <w:rPr>
                      <w:rFonts w:ascii="Merriweather" w:eastAsia="Merriweather" w:hAnsi="Merriweather" w:cs="Merriweather"/>
                      <w:b/>
                      <w:bCs/>
                    </w:rPr>
                  </w:pPr>
                  <w:r>
                    <w:rPr>
                      <w:rFonts w:ascii="Merriweather" w:eastAsia="Merriweather" w:hAnsi="Merriweather" w:cs="Merriweather"/>
                      <w:b/>
                      <w:bCs/>
                    </w:rPr>
                    <w:t>524/800</w:t>
                  </w:r>
                </w:p>
              </w:tc>
              <w:tc>
                <w:tcPr>
                  <w:tcW w:w="1350" w:type="dxa"/>
                  <w:vAlign w:val="center"/>
                </w:tcPr>
                <w:p w:rsidR="00FD5951" w:rsidRDefault="00E8733C">
                  <w:pPr>
                    <w:framePr w:hSpace="180" w:wrap="around" w:vAnchor="text" w:hAnchor="margin" w:xAlign="center" w:y="196"/>
                    <w:spacing w:before="240" w:after="0" w:line="240" w:lineRule="auto"/>
                    <w:ind w:right="302"/>
                    <w:rPr>
                      <w:rFonts w:ascii="Merriweather" w:eastAsia="Merriweather" w:hAnsi="Merriweather" w:cs="Merriweather"/>
                      <w:b/>
                      <w:bCs/>
                    </w:rPr>
                  </w:pPr>
                  <w:r>
                    <w:rPr>
                      <w:rFonts w:ascii="Merriweather" w:eastAsia="Merriweather" w:hAnsi="Merriweather" w:cs="Merriweather"/>
                      <w:b/>
                      <w:bCs/>
                    </w:rPr>
                    <w:t>1st Div.</w:t>
                  </w:r>
                </w:p>
              </w:tc>
              <w:tc>
                <w:tcPr>
                  <w:tcW w:w="1980" w:type="dxa"/>
                  <w:vAlign w:val="center"/>
                </w:tcPr>
                <w:p w:rsidR="00FD5951" w:rsidRDefault="00E8733C">
                  <w:pPr>
                    <w:framePr w:hSpace="180" w:wrap="around" w:vAnchor="text" w:hAnchor="margin" w:xAlign="center" w:y="196"/>
                    <w:spacing w:before="240" w:after="0" w:line="240" w:lineRule="auto"/>
                    <w:ind w:right="302"/>
                    <w:rPr>
                      <w:rFonts w:ascii="Merriweather" w:eastAsia="Merriweather" w:hAnsi="Merriweather" w:cs="Merriweather"/>
                      <w:b/>
                      <w:bCs/>
                    </w:rPr>
                  </w:pPr>
                  <w:r>
                    <w:rPr>
                      <w:rFonts w:ascii="Merriweather" w:eastAsia="Merriweather" w:hAnsi="Merriweather" w:cs="Merriweather"/>
                      <w:b/>
                      <w:bCs/>
                    </w:rPr>
                    <w:t>BZU Multan</w:t>
                  </w:r>
                </w:p>
              </w:tc>
            </w:tr>
          </w:tbl>
          <w:p w:rsidR="00FD5951" w:rsidRDefault="00FD5951">
            <w:pPr>
              <w:spacing w:after="0" w:line="240" w:lineRule="auto"/>
              <w:ind w:right="302"/>
              <w:rPr>
                <w:rFonts w:ascii="Merriweather" w:eastAsia="Merriweather" w:hAnsi="Merriweather" w:cs="Merriweather"/>
                <w:b/>
                <w:sz w:val="8"/>
                <w:szCs w:val="8"/>
              </w:rPr>
            </w:pPr>
          </w:p>
          <w:p w:rsidR="00FD5951" w:rsidRDefault="00FD5951">
            <w:pPr>
              <w:spacing w:after="0" w:line="240" w:lineRule="auto"/>
              <w:ind w:right="302"/>
              <w:rPr>
                <w:rFonts w:ascii="Merriweather" w:eastAsia="Merriweather" w:hAnsi="Merriweather" w:cs="Merriweather"/>
                <w:b/>
                <w:sz w:val="14"/>
                <w:szCs w:val="14"/>
              </w:rPr>
            </w:pPr>
          </w:p>
          <w:p w:rsidR="00FD5951" w:rsidRPr="00385C5E" w:rsidRDefault="00E8733C">
            <w:pPr>
              <w:spacing w:after="0" w:line="240" w:lineRule="auto"/>
              <w:ind w:right="302"/>
              <w:rPr>
                <w:rFonts w:ascii="Merriweather" w:eastAsia="Merriweather" w:hAnsi="Merriweather" w:cs="Merriweather"/>
                <w:b/>
                <w:color w:val="00B050"/>
                <w:sz w:val="28"/>
                <w:szCs w:val="28"/>
              </w:rPr>
            </w:pPr>
            <w:r w:rsidRPr="00385C5E">
              <w:rPr>
                <w:rFonts w:ascii="Merriweather" w:eastAsia="Merriweather" w:hAnsi="Merriweather" w:cs="Merriweather"/>
                <w:b/>
                <w:color w:val="00B050"/>
                <w:sz w:val="28"/>
                <w:szCs w:val="28"/>
              </w:rPr>
              <w:t>Muslim College ,Multan</w:t>
            </w:r>
          </w:p>
          <w:p w:rsidR="00FD5951" w:rsidRDefault="00385C5E">
            <w:pPr>
              <w:pStyle w:val="NoSpacing"/>
              <w:ind w:left="180"/>
              <w:rPr>
                <w:rFonts w:asciiTheme="minorBidi" w:hAnsiTheme="minorBidi" w:cstheme="minorBidi"/>
                <w:b/>
                <w:bCs/>
                <w:color w:val="FF0000"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</w:rPr>
              <w:t>April 201</w:t>
            </w:r>
            <w:r>
              <w:rPr>
                <w:rFonts w:asciiTheme="minorBidi" w:hAnsiTheme="minorBidi" w:cstheme="minorBidi"/>
                <w:b/>
                <w:bCs/>
                <w:color w:val="FF0000"/>
              </w:rPr>
              <w:t>4</w:t>
            </w:r>
            <w:r>
              <w:rPr>
                <w:rFonts w:asciiTheme="minorBidi" w:hAnsiTheme="minorBidi" w:cstheme="minorBidi"/>
                <w:b/>
                <w:bCs/>
                <w:color w:val="FF0000"/>
              </w:rPr>
              <w:t>-April 201</w:t>
            </w:r>
            <w:r>
              <w:rPr>
                <w:rFonts w:asciiTheme="minorBidi" w:hAnsiTheme="minorBidi" w:cstheme="minorBidi"/>
                <w:b/>
                <w:bCs/>
                <w:color w:val="FF0000"/>
              </w:rPr>
              <w:t>6</w:t>
            </w:r>
          </w:p>
          <w:tbl>
            <w:tblPr>
              <w:tblStyle w:val="Style12"/>
              <w:tblW w:w="719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515"/>
              <w:gridCol w:w="1350"/>
              <w:gridCol w:w="1350"/>
              <w:gridCol w:w="1980"/>
            </w:tblGrid>
            <w:tr w:rsidR="00FD5951">
              <w:trPr>
                <w:trHeight w:val="484"/>
              </w:trPr>
              <w:tc>
                <w:tcPr>
                  <w:tcW w:w="2515" w:type="dxa"/>
                  <w:vAlign w:val="center"/>
                </w:tcPr>
                <w:p w:rsidR="00FD5951" w:rsidRPr="00E8733C" w:rsidRDefault="00385C5E">
                  <w:pPr>
                    <w:framePr w:hSpace="180" w:wrap="around" w:vAnchor="text" w:hAnchor="margin" w:xAlign="center" w:y="196"/>
                    <w:spacing w:before="240" w:after="0" w:line="240" w:lineRule="auto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Merriweather" w:eastAsia="Merriweather" w:hAnsi="Merriweather" w:cs="Merriweather"/>
                      <w:b/>
                      <w:bCs/>
                    </w:rPr>
                    <w:t>P</w:t>
                  </w:r>
                  <w:r>
                    <w:rPr>
                      <w:rFonts w:ascii="Merriweather" w:eastAsia="Merriweather" w:hAnsi="Merriweather" w:cs="Merriweather"/>
                      <w:b/>
                      <w:bCs/>
                    </w:rPr>
                    <w:t>re-</w:t>
                  </w:r>
                  <w:r w:rsidR="00E8733C">
                    <w:rPr>
                      <w:rFonts w:ascii="Merriweather" w:eastAsia="Merriweather" w:hAnsi="Merriweather" w:cs="Merriweather"/>
                      <w:b/>
                      <w:bCs/>
                      <w:color w:val="000000" w:themeColor="text1"/>
                    </w:rPr>
                    <w:t>Medical</w:t>
                  </w:r>
                </w:p>
              </w:tc>
              <w:tc>
                <w:tcPr>
                  <w:tcW w:w="1350" w:type="dxa"/>
                  <w:vAlign w:val="center"/>
                </w:tcPr>
                <w:p w:rsidR="00FD5951" w:rsidRDefault="00CF3F8D">
                  <w:pPr>
                    <w:framePr w:hSpace="180" w:wrap="around" w:vAnchor="text" w:hAnchor="margin" w:xAlign="center" w:y="196"/>
                    <w:spacing w:before="240" w:after="0" w:line="240" w:lineRule="auto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</w:rPr>
                  </w:pPr>
                  <w:r>
                    <w:rPr>
                      <w:rFonts w:ascii="Merriweather" w:eastAsia="Merriweather" w:hAnsi="Merriweather" w:cs="Merriweather"/>
                      <w:b/>
                      <w:bCs/>
                    </w:rPr>
                    <w:t>863/1100</w:t>
                  </w:r>
                </w:p>
              </w:tc>
              <w:tc>
                <w:tcPr>
                  <w:tcW w:w="1350" w:type="dxa"/>
                  <w:vAlign w:val="center"/>
                </w:tcPr>
                <w:p w:rsidR="00FD5951" w:rsidRDefault="00CF3F8D">
                  <w:pPr>
                    <w:framePr w:hSpace="180" w:wrap="around" w:vAnchor="text" w:hAnchor="margin" w:xAlign="center" w:y="196"/>
                    <w:spacing w:before="240" w:after="0" w:line="240" w:lineRule="auto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</w:rPr>
                  </w:pPr>
                  <w:r>
                    <w:rPr>
                      <w:rFonts w:ascii="Merriweather" w:eastAsia="Merriweather" w:hAnsi="Merriweather" w:cs="Merriweather"/>
                      <w:b/>
                      <w:bCs/>
                    </w:rPr>
                    <w:t>1st Div.</w:t>
                  </w:r>
                </w:p>
              </w:tc>
              <w:tc>
                <w:tcPr>
                  <w:tcW w:w="1980" w:type="dxa"/>
                  <w:vAlign w:val="center"/>
                </w:tcPr>
                <w:p w:rsidR="00FD5951" w:rsidRDefault="00CF3F8D">
                  <w:pPr>
                    <w:framePr w:hSpace="180" w:wrap="around" w:vAnchor="text" w:hAnchor="margin" w:xAlign="center" w:y="196"/>
                    <w:spacing w:before="240" w:after="0" w:line="240" w:lineRule="auto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</w:rPr>
                  </w:pPr>
                  <w:r>
                    <w:rPr>
                      <w:rFonts w:ascii="Merriweather" w:eastAsia="Merriweather" w:hAnsi="Merriweather" w:cs="Merriweather"/>
                      <w:b/>
                      <w:bCs/>
                    </w:rPr>
                    <w:t>Multan Board</w:t>
                  </w:r>
                </w:p>
              </w:tc>
            </w:tr>
          </w:tbl>
          <w:p w:rsidR="00FD5951" w:rsidRDefault="00FD5951">
            <w:pPr>
              <w:spacing w:after="0" w:line="240" w:lineRule="auto"/>
              <w:ind w:right="302"/>
              <w:rPr>
                <w:rFonts w:ascii="Merriweather" w:eastAsia="Merriweather" w:hAnsi="Merriweather" w:cs="Merriweather"/>
                <w:b/>
                <w:sz w:val="16"/>
                <w:szCs w:val="16"/>
              </w:rPr>
            </w:pPr>
          </w:p>
          <w:p w:rsidR="00FD5951" w:rsidRDefault="00CF3F8D">
            <w:pPr>
              <w:spacing w:after="0" w:line="240" w:lineRule="auto"/>
              <w:ind w:right="302"/>
              <w:rPr>
                <w:rFonts w:ascii="Merriweather" w:eastAsia="Merriweather" w:hAnsi="Merriweather" w:cs="Merriweather"/>
                <w:b/>
                <w:sz w:val="8"/>
                <w:szCs w:val="8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color w:val="00B050"/>
                <w:sz w:val="28"/>
                <w:szCs w:val="28"/>
              </w:rPr>
              <w:t>Iqbal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B050"/>
                <w:sz w:val="28"/>
                <w:szCs w:val="28"/>
              </w:rPr>
              <w:t xml:space="preserve"> Model High School</w:t>
            </w:r>
          </w:p>
          <w:p w:rsidR="00FD5951" w:rsidRDefault="00CF3F8D">
            <w:pPr>
              <w:pStyle w:val="NoSpacing"/>
              <w:ind w:left="180"/>
              <w:rPr>
                <w:rFonts w:asciiTheme="minorBidi" w:hAnsiTheme="minorBidi" w:cstheme="minorBidi"/>
                <w:b/>
                <w:bCs/>
                <w:color w:val="FF0000"/>
              </w:rPr>
            </w:pPr>
            <w:ins w:id="0" w:author="Gamer" w:date="2020-01-17T18:25:00Z">
              <w:r>
                <w:rPr>
                  <w:rFonts w:asciiTheme="minorBidi" w:hAnsiTheme="minorBidi" w:cstheme="minorBidi"/>
                  <w:b/>
                  <w:bCs/>
                  <w:color w:val="FF0000"/>
                </w:rPr>
                <w:t>2011-2013</w:t>
              </w:r>
            </w:ins>
          </w:p>
          <w:tbl>
            <w:tblPr>
              <w:tblStyle w:val="Style13"/>
              <w:tblW w:w="719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515"/>
              <w:gridCol w:w="1355"/>
              <w:gridCol w:w="1345"/>
              <w:gridCol w:w="1980"/>
            </w:tblGrid>
            <w:tr w:rsidR="00FD5951">
              <w:trPr>
                <w:trHeight w:val="426"/>
              </w:trPr>
              <w:tc>
                <w:tcPr>
                  <w:tcW w:w="2515" w:type="dxa"/>
                </w:tcPr>
                <w:p w:rsidR="00FD5951" w:rsidRDefault="00385C5E">
                  <w:pPr>
                    <w:framePr w:hSpace="180" w:wrap="around" w:vAnchor="text" w:hAnchor="margin" w:xAlign="center" w:y="196"/>
                    <w:spacing w:before="240" w:after="0" w:line="240" w:lineRule="auto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</w:rPr>
                  </w:pPr>
                  <w:r>
                    <w:rPr>
                      <w:rFonts w:ascii="Merriweather" w:eastAsia="Merriweather" w:hAnsi="Merriweather" w:cs="Merriweather"/>
                      <w:b/>
                      <w:bCs/>
                    </w:rPr>
                    <w:t>Science</w:t>
                  </w:r>
                </w:p>
              </w:tc>
              <w:tc>
                <w:tcPr>
                  <w:tcW w:w="1355" w:type="dxa"/>
                </w:tcPr>
                <w:p w:rsidR="00FD5951" w:rsidRDefault="00CF3F8D">
                  <w:pPr>
                    <w:framePr w:hSpace="180" w:wrap="around" w:vAnchor="text" w:hAnchor="margin" w:xAlign="center" w:y="196"/>
                    <w:spacing w:before="240" w:after="0" w:line="240" w:lineRule="auto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</w:rPr>
                  </w:pPr>
                  <w:r>
                    <w:rPr>
                      <w:rFonts w:ascii="Merriweather" w:eastAsia="Merriweather" w:hAnsi="Merriweather" w:cs="Merriweather"/>
                      <w:b/>
                      <w:bCs/>
                    </w:rPr>
                    <w:t>900/1050</w:t>
                  </w:r>
                </w:p>
              </w:tc>
              <w:tc>
                <w:tcPr>
                  <w:tcW w:w="1345" w:type="dxa"/>
                </w:tcPr>
                <w:p w:rsidR="00FD5951" w:rsidRDefault="00CF3F8D">
                  <w:pPr>
                    <w:framePr w:hSpace="180" w:wrap="around" w:vAnchor="text" w:hAnchor="margin" w:xAlign="center" w:y="196"/>
                    <w:spacing w:before="240" w:after="0" w:line="240" w:lineRule="auto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</w:rPr>
                  </w:pPr>
                  <w:r>
                    <w:rPr>
                      <w:rFonts w:ascii="Merriweather" w:eastAsia="Merriweather" w:hAnsi="Merriweather" w:cs="Merriweather"/>
                      <w:b/>
                      <w:bCs/>
                    </w:rPr>
                    <w:t>1st Div.</w:t>
                  </w:r>
                </w:p>
              </w:tc>
              <w:tc>
                <w:tcPr>
                  <w:tcW w:w="1980" w:type="dxa"/>
                </w:tcPr>
                <w:p w:rsidR="00FD5951" w:rsidRDefault="00CF3F8D">
                  <w:pPr>
                    <w:framePr w:hSpace="180" w:wrap="around" w:vAnchor="text" w:hAnchor="margin" w:xAlign="center" w:y="196"/>
                    <w:spacing w:before="240" w:after="0" w:line="240" w:lineRule="auto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</w:rPr>
                  </w:pPr>
                  <w:r>
                    <w:rPr>
                      <w:rFonts w:ascii="Merriweather" w:eastAsia="Merriweather" w:hAnsi="Merriweather" w:cs="Merriweather"/>
                      <w:b/>
                      <w:bCs/>
                    </w:rPr>
                    <w:t>Multan Board</w:t>
                  </w:r>
                </w:p>
              </w:tc>
            </w:tr>
          </w:tbl>
          <w:p w:rsidR="00FD5951" w:rsidRDefault="00FD5951">
            <w:pPr>
              <w:tabs>
                <w:tab w:val="left" w:pos="2400"/>
              </w:tabs>
              <w:spacing w:after="0" w:line="240" w:lineRule="auto"/>
              <w:rPr>
                <w:rFonts w:ascii="Merriweather" w:eastAsia="Merriweather" w:hAnsi="Merriweather" w:cs="Merriweather"/>
                <w:sz w:val="24"/>
                <w:szCs w:val="24"/>
              </w:rPr>
            </w:pPr>
          </w:p>
          <w:p w:rsidR="00FD5951" w:rsidRDefault="00385C5E">
            <w:pPr>
              <w:spacing w:before="280" w:after="40" w:line="240" w:lineRule="auto"/>
              <w:ind w:right="302"/>
              <w:rPr>
                <w:rFonts w:ascii="Merriweather" w:eastAsia="Merriweather" w:hAnsi="Merriweather" w:cs="Merriweather"/>
                <w:b/>
                <w:color w:val="FF0000"/>
                <w:sz w:val="30"/>
                <w:szCs w:val="30"/>
              </w:rPr>
            </w:pPr>
            <w:r>
              <w:rPr>
                <w:rFonts w:ascii="Merriweather" w:eastAsia="Merriweather" w:hAnsi="Merriweather" w:cs="Merriweather"/>
                <w:b/>
                <w:color w:val="FF0000"/>
                <w:sz w:val="30"/>
                <w:szCs w:val="30"/>
              </w:rPr>
              <w:t>Hobbies</w:t>
            </w:r>
            <w:bookmarkStart w:id="1" w:name="_GoBack"/>
            <w:bookmarkEnd w:id="1"/>
          </w:p>
          <w:p w:rsidR="00FD5951" w:rsidRDefault="00FD5951">
            <w:pPr>
              <w:spacing w:before="280" w:after="40" w:line="240" w:lineRule="auto"/>
              <w:ind w:right="302"/>
              <w:rPr>
                <w:rFonts w:ascii="Merriweather" w:eastAsia="Merriweather" w:hAnsi="Merriweather" w:cs="Merriweather"/>
                <w:b/>
                <w:color w:val="FF0000"/>
                <w:sz w:val="16"/>
                <w:szCs w:val="16"/>
              </w:rPr>
            </w:pPr>
          </w:p>
          <w:p w:rsidR="00FD5951" w:rsidRDefault="00385C5E">
            <w:pPr>
              <w:numPr>
                <w:ilvl w:val="0"/>
                <w:numId w:val="2"/>
              </w:numPr>
              <w:spacing w:after="0" w:line="360" w:lineRule="auto"/>
              <w:ind w:right="302"/>
              <w:rPr>
                <w:rFonts w:ascii="Merriweather" w:eastAsia="Merriweather" w:hAnsi="Merriweather" w:cs="Merriweather"/>
                <w:b/>
                <w:color w:val="00B050"/>
                <w:sz w:val="28"/>
                <w:szCs w:val="28"/>
              </w:rPr>
            </w:pPr>
            <w:r>
              <w:rPr>
                <w:rFonts w:ascii="Merriweather" w:eastAsia="Merriweather" w:hAnsi="Merriweather" w:cs="Merriweather"/>
                <w:b/>
                <w:color w:val="00B050"/>
                <w:sz w:val="28"/>
                <w:szCs w:val="28"/>
              </w:rPr>
              <w:t xml:space="preserve">Books Reading </w:t>
            </w:r>
          </w:p>
          <w:p w:rsidR="00FD5951" w:rsidRDefault="00385C5E">
            <w:pPr>
              <w:numPr>
                <w:ilvl w:val="0"/>
                <w:numId w:val="2"/>
              </w:numPr>
              <w:spacing w:after="0" w:line="360" w:lineRule="auto"/>
              <w:ind w:right="302"/>
              <w:rPr>
                <w:rFonts w:ascii="Merriweather" w:eastAsia="Merriweather" w:hAnsi="Merriweather" w:cs="Merriweather"/>
                <w:b/>
                <w:color w:val="00B050"/>
                <w:sz w:val="28"/>
                <w:szCs w:val="28"/>
              </w:rPr>
            </w:pPr>
            <w:r>
              <w:rPr>
                <w:rFonts w:ascii="Merriweather" w:eastAsia="Merriweather" w:hAnsi="Merriweather" w:cs="Merriweather"/>
                <w:b/>
                <w:color w:val="00B050"/>
                <w:sz w:val="28"/>
                <w:szCs w:val="28"/>
              </w:rPr>
              <w:t>News paper Reading</w:t>
            </w:r>
          </w:p>
          <w:p w:rsidR="00FD5951" w:rsidRDefault="00385C5E">
            <w:pPr>
              <w:numPr>
                <w:ilvl w:val="0"/>
                <w:numId w:val="2"/>
              </w:numPr>
              <w:spacing w:after="0" w:line="360" w:lineRule="auto"/>
              <w:ind w:right="302"/>
              <w:rPr>
                <w:rFonts w:ascii="Merriweather" w:eastAsia="Merriweather" w:hAnsi="Merriweather" w:cs="Merriweather"/>
                <w:b/>
                <w:color w:val="00B050"/>
                <w:sz w:val="28"/>
                <w:szCs w:val="28"/>
              </w:rPr>
            </w:pPr>
            <w:r>
              <w:rPr>
                <w:rFonts w:ascii="Merriweather" w:eastAsia="Merriweather" w:hAnsi="Merriweather" w:cs="Merriweather"/>
                <w:b/>
                <w:color w:val="00B050"/>
                <w:sz w:val="28"/>
                <w:szCs w:val="28"/>
              </w:rPr>
              <w:t>Using Internet</w:t>
            </w:r>
          </w:p>
          <w:p w:rsidR="00FD5951" w:rsidRDefault="00385C5E">
            <w:pPr>
              <w:numPr>
                <w:ilvl w:val="0"/>
                <w:numId w:val="2"/>
              </w:numPr>
              <w:spacing w:after="0" w:line="360" w:lineRule="auto"/>
              <w:ind w:right="302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00B050"/>
                <w:sz w:val="28"/>
                <w:szCs w:val="28"/>
              </w:rPr>
              <w:t>Computer Expert</w:t>
            </w:r>
          </w:p>
        </w:tc>
        <w:tc>
          <w:tcPr>
            <w:tcW w:w="4032" w:type="dxa"/>
          </w:tcPr>
          <w:p w:rsidR="00FD5951" w:rsidRDefault="00385C5E">
            <w:pPr>
              <w:spacing w:before="200" w:after="200" w:line="240" w:lineRule="auto"/>
              <w:ind w:right="302"/>
              <w:rPr>
                <w:rFonts w:ascii="Merriweather" w:eastAsia="Merriweather" w:hAnsi="Merriweather" w:cs="Merriweather"/>
                <w:b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b/>
                <w:sz w:val="26"/>
                <w:szCs w:val="26"/>
              </w:rPr>
              <w:t xml:space="preserve">    </w:t>
            </w:r>
          </w:p>
          <w:p w:rsidR="00385C5E" w:rsidRDefault="00385C5E">
            <w:pPr>
              <w:spacing w:before="200" w:after="200" w:line="240" w:lineRule="auto"/>
              <w:ind w:right="302"/>
              <w:rPr>
                <w:rFonts w:ascii="Merriweather" w:eastAsia="Merriweather" w:hAnsi="Merriweather" w:cs="Merriweather"/>
                <w:b/>
                <w:sz w:val="26"/>
                <w:szCs w:val="26"/>
              </w:rPr>
            </w:pPr>
          </w:p>
          <w:p w:rsidR="00385C5E" w:rsidRDefault="00385C5E">
            <w:pPr>
              <w:spacing w:before="200" w:after="200" w:line="240" w:lineRule="auto"/>
              <w:ind w:right="302"/>
              <w:rPr>
                <w:rFonts w:ascii="Merriweather" w:eastAsia="Merriweather" w:hAnsi="Merriweather" w:cs="Merriweather"/>
                <w:b/>
                <w:sz w:val="26"/>
                <w:szCs w:val="26"/>
              </w:rPr>
            </w:pPr>
          </w:p>
          <w:p w:rsidR="00FD5951" w:rsidRDefault="00385C5E">
            <w:pPr>
              <w:pStyle w:val="NoSpacing"/>
              <w:numPr>
                <w:ilvl w:val="0"/>
                <w:numId w:val="3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  <w:t>Jeevan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  <w:t>Hanah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  <w:t>, Garden Block, New Garden town, Lahore</w:t>
            </w:r>
          </w:p>
          <w:p w:rsidR="00FD5951" w:rsidRPr="00F10ADE" w:rsidRDefault="00385C5E">
            <w:pPr>
              <w:pStyle w:val="NoSpacing"/>
              <w:numPr>
                <w:ilvl w:val="0"/>
                <w:numId w:val="3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</w:pPr>
            <w:r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  <w:t xml:space="preserve">Father Name: </w:t>
            </w:r>
            <w:proofErr w:type="spellStart"/>
            <w:r w:rsidR="00F10ADE"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  <w:t>Riaz</w:t>
            </w:r>
            <w:proofErr w:type="spellEnd"/>
            <w:r w:rsidR="00F10ADE"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  <w:t xml:space="preserve"> </w:t>
            </w:r>
            <w:proofErr w:type="spellStart"/>
            <w:r w:rsidR="00F10ADE"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  <w:t>Hussain</w:t>
            </w:r>
            <w:proofErr w:type="spellEnd"/>
          </w:p>
          <w:p w:rsidR="00FD5951" w:rsidRDefault="00385C5E">
            <w:pPr>
              <w:pStyle w:val="NoSpacing"/>
              <w:numPr>
                <w:ilvl w:val="0"/>
                <w:numId w:val="3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</w:pPr>
            <w:r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  <w:t xml:space="preserve">Contact: </w:t>
            </w:r>
            <w:r w:rsidR="00C45F14"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  <w:t>0300-0691960</w:t>
            </w:r>
          </w:p>
          <w:p w:rsidR="00FD5951" w:rsidRDefault="00385C5E">
            <w:pPr>
              <w:pStyle w:val="NoSpacing"/>
              <w:numPr>
                <w:ilvl w:val="0"/>
                <w:numId w:val="3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</w:pPr>
            <w:r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  <w:t xml:space="preserve">CNIC: </w:t>
            </w:r>
            <w:r w:rsidR="00C45F14"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  <w:t>36302-0102699-1</w:t>
            </w:r>
            <w:r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  <w:t xml:space="preserve">                                             Email:</w:t>
            </w:r>
            <w:r w:rsidR="00C45F14"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  <w:t>tariqriaz03000@gmail.com</w:t>
            </w:r>
          </w:p>
          <w:p w:rsidR="00FD5951" w:rsidRDefault="00385C5E">
            <w:pPr>
              <w:pStyle w:val="NoSpacing"/>
              <w:numPr>
                <w:ilvl w:val="0"/>
                <w:numId w:val="3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</w:pPr>
            <w:r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  <w:t>Domicile: Punjab (</w:t>
            </w:r>
            <w:r w:rsidR="00C45F14"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  <w:t>Multan</w:t>
            </w:r>
            <w:r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  <w:t>)</w:t>
            </w:r>
          </w:p>
          <w:p w:rsidR="00FD5951" w:rsidRPr="00385C5E" w:rsidRDefault="00385C5E" w:rsidP="00385C5E">
            <w:pPr>
              <w:pStyle w:val="NoSpacing"/>
              <w:numPr>
                <w:ilvl w:val="0"/>
                <w:numId w:val="3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</w:pPr>
            <w:r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  <w:t xml:space="preserve">Date of Birth: </w:t>
            </w:r>
            <w:r w:rsidR="00C45F14">
              <w:rPr>
                <w:rFonts w:asciiTheme="minorBidi" w:hAnsiTheme="minorBidi" w:cstheme="minorBidi"/>
                <w:b/>
                <w:bCs/>
                <w:color w:val="4F81BD" w:themeColor="accent1"/>
                <w:sz w:val="24"/>
                <w:szCs w:val="24"/>
              </w:rPr>
              <w:t>04-02-1997</w:t>
            </w:r>
          </w:p>
          <w:p w:rsidR="00385C5E" w:rsidRDefault="00385C5E">
            <w:pPr>
              <w:spacing w:before="280" w:after="40" w:line="240" w:lineRule="auto"/>
              <w:ind w:right="302"/>
              <w:rPr>
                <w:rFonts w:ascii="Merriweather" w:eastAsia="Merriweather" w:hAnsi="Merriweather" w:cs="Merriweather"/>
                <w:b/>
                <w:color w:val="FF0000"/>
                <w:sz w:val="30"/>
                <w:szCs w:val="30"/>
              </w:rPr>
            </w:pPr>
          </w:p>
          <w:p w:rsidR="00FD5951" w:rsidRDefault="00385C5E">
            <w:pPr>
              <w:spacing w:before="280" w:after="40" w:line="240" w:lineRule="auto"/>
              <w:ind w:right="302"/>
              <w:rPr>
                <w:rFonts w:ascii="Merriweather" w:eastAsia="Merriweather" w:hAnsi="Merriweather" w:cs="Merriweather"/>
                <w:b/>
                <w:color w:val="FF0000"/>
                <w:sz w:val="30"/>
                <w:szCs w:val="30"/>
              </w:rPr>
            </w:pPr>
            <w:r>
              <w:rPr>
                <w:rFonts w:ascii="Merriweather" w:eastAsia="Merriweather" w:hAnsi="Merriweather" w:cs="Merriweather"/>
                <w:b/>
                <w:color w:val="FF0000"/>
                <w:sz w:val="30"/>
                <w:szCs w:val="30"/>
              </w:rPr>
              <w:t>References</w:t>
            </w:r>
          </w:p>
          <w:p w:rsidR="00FD5951" w:rsidRDefault="00FD5951">
            <w:pPr>
              <w:spacing w:before="100" w:after="0" w:line="240" w:lineRule="auto"/>
              <w:ind w:left="30" w:right="302"/>
              <w:rPr>
                <w:rFonts w:ascii="Merriweather" w:eastAsia="Merriweather" w:hAnsi="Merriweather" w:cs="Merriweather"/>
                <w:b/>
                <w:sz w:val="26"/>
                <w:szCs w:val="26"/>
              </w:rPr>
            </w:pPr>
          </w:p>
          <w:p w:rsidR="00FD5951" w:rsidRDefault="00385C5E">
            <w:pPr>
              <w:pStyle w:val="NoSpacing"/>
              <w:ind w:left="18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Muhammad </w:t>
            </w:r>
            <w:proofErr w:type="spellStart"/>
            <w:r>
              <w:rPr>
                <w:rFonts w:ascii="Merriweather" w:eastAsia="Merriweather" w:hAnsi="Merriweather" w:cs="Merriweather"/>
              </w:rPr>
              <w:t>Numan</w:t>
            </w:r>
            <w:proofErr w:type="spellEnd"/>
            <w:r>
              <w:rPr>
                <w:rFonts w:ascii="Merriweather" w:eastAsia="Merriweather" w:hAnsi="Merriweather" w:cs="Merriweather"/>
              </w:rPr>
              <w:t xml:space="preserve"> </w:t>
            </w:r>
            <w:r>
              <w:rPr>
                <w:rFonts w:ascii="Merriweather" w:eastAsia="Merriweather" w:hAnsi="Merriweather" w:cs="Merriweather"/>
              </w:rPr>
              <w:t xml:space="preserve">Faisal </w:t>
            </w:r>
          </w:p>
          <w:p w:rsidR="00FD5951" w:rsidRDefault="00385C5E">
            <w:pPr>
              <w:pStyle w:val="NoSpacing"/>
              <w:ind w:left="180"/>
              <w:rPr>
                <w:rFonts w:ascii="Merriweather" w:eastAsia="Merriweather" w:hAnsi="Merriweather" w:cs="Merriweather"/>
              </w:rPr>
            </w:pPr>
            <w:proofErr w:type="spellStart"/>
            <w:r>
              <w:rPr>
                <w:rFonts w:ascii="Merriweather" w:eastAsia="Merriweather" w:hAnsi="Merriweather" w:cs="Merriweather"/>
              </w:rPr>
              <w:t>Wapda</w:t>
            </w:r>
            <w:proofErr w:type="spellEnd"/>
            <w:r>
              <w:rPr>
                <w:rFonts w:ascii="Merriweather" w:eastAsia="Merriweather" w:hAnsi="Merriweather" w:cs="Merriweather"/>
              </w:rPr>
              <w:t xml:space="preserve"> Town Campus Kips 75 E1</w:t>
            </w:r>
          </w:p>
          <w:p w:rsidR="00FD5951" w:rsidRDefault="00385C5E">
            <w:pPr>
              <w:pStyle w:val="NoSpacing"/>
              <w:ind w:left="18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03029631450</w:t>
            </w:r>
          </w:p>
          <w:p w:rsidR="00FD5951" w:rsidRDefault="00FD5951">
            <w:pPr>
              <w:pStyle w:val="NoSpacing"/>
              <w:ind w:left="180"/>
              <w:rPr>
                <w:rFonts w:ascii="Merriweather" w:eastAsia="Merriweather" w:hAnsi="Merriweather" w:cs="Merriweather"/>
              </w:rPr>
            </w:pPr>
          </w:p>
          <w:p w:rsidR="00FD5951" w:rsidRDefault="00385C5E">
            <w:pPr>
              <w:pStyle w:val="NoSpacing"/>
              <w:ind w:left="18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Muhammad </w:t>
            </w:r>
            <w:proofErr w:type="spellStart"/>
            <w:r>
              <w:rPr>
                <w:rFonts w:ascii="Merriweather" w:eastAsia="Merriweather" w:hAnsi="Merriweather" w:cs="Merriweather"/>
              </w:rPr>
              <w:t>Rehan</w:t>
            </w:r>
            <w:proofErr w:type="spellEnd"/>
            <w:r>
              <w:rPr>
                <w:rFonts w:ascii="Merriweather" w:eastAsia="Merriweather" w:hAnsi="Merriweather" w:cs="Merriweather"/>
              </w:rPr>
              <w:t xml:space="preserve"> </w:t>
            </w:r>
          </w:p>
          <w:p w:rsidR="00FD5951" w:rsidRDefault="00385C5E">
            <w:pPr>
              <w:pStyle w:val="NoSpacing"/>
              <w:ind w:left="180"/>
              <w:rPr>
                <w:rFonts w:ascii="Merriweather" w:eastAsia="Merriweather" w:hAnsi="Merriweather" w:cs="Merriweather"/>
              </w:rPr>
            </w:pPr>
            <w:proofErr w:type="spellStart"/>
            <w:r>
              <w:rPr>
                <w:rFonts w:ascii="Merriweather" w:eastAsia="Merriweather" w:hAnsi="Merriweather" w:cs="Merriweather"/>
              </w:rPr>
              <w:t>Johr</w:t>
            </w:r>
            <w:proofErr w:type="spellEnd"/>
            <w:r>
              <w:rPr>
                <w:rFonts w:ascii="Merriweather" w:eastAsia="Merriweather" w:hAnsi="Merriweather" w:cs="Merriweather"/>
              </w:rPr>
              <w:t xml:space="preserve"> Town Kips Campus 263 E</w:t>
            </w:r>
          </w:p>
          <w:p w:rsidR="00FD5951" w:rsidRDefault="00385C5E">
            <w:pPr>
              <w:pStyle w:val="NoSpacing"/>
              <w:ind w:left="18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03087716744</w:t>
            </w:r>
          </w:p>
        </w:tc>
      </w:tr>
    </w:tbl>
    <w:p w:rsidR="00FD5951" w:rsidRDefault="00FD5951">
      <w:pPr>
        <w:rPr>
          <w:rFonts w:ascii="Merriweather" w:eastAsia="Merriweather" w:hAnsi="Merriweather" w:cs="Merriweather"/>
        </w:rPr>
      </w:pPr>
      <w:bookmarkStart w:id="2" w:name="_gjdgxs" w:colFirst="0" w:colLast="0"/>
      <w:bookmarkEnd w:id="2"/>
    </w:p>
    <w:sectPr w:rsidR="00FD5951" w:rsidSect="00FD5951">
      <w:pgSz w:w="11907" w:h="16839"/>
      <w:pgMar w:top="0" w:right="1440" w:bottom="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05EAE"/>
    <w:multiLevelType w:val="hybridMultilevel"/>
    <w:tmpl w:val="003068D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35937D19"/>
    <w:multiLevelType w:val="hybridMultilevel"/>
    <w:tmpl w:val="FD8ED1B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4C341A2F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>
    <w:nsid w:val="4D352DBE"/>
    <w:multiLevelType w:val="hybridMultilevel"/>
    <w:tmpl w:val="FF98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0181C"/>
    <w:multiLevelType w:val="hybridMultilevel"/>
    <w:tmpl w:val="2784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A3833"/>
    <w:multiLevelType w:val="hybridMultilevel"/>
    <w:tmpl w:val="5D06354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>
    <w:nsid w:val="593335BF"/>
    <w:multiLevelType w:val="multilevel"/>
    <w:tmpl w:val="593335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257309"/>
    <w:multiLevelType w:val="multilevel"/>
    <w:tmpl w:val="5B25730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CF97D95"/>
    <w:multiLevelType w:val="hybridMultilevel"/>
    <w:tmpl w:val="E9C616EA"/>
    <w:lvl w:ilvl="0" w:tplc="8CFC4618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5F934C18"/>
    <w:multiLevelType w:val="hybridMultilevel"/>
    <w:tmpl w:val="38744AE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607C1591"/>
    <w:multiLevelType w:val="singleLevel"/>
    <w:tmpl w:val="607C159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64FD125A"/>
    <w:multiLevelType w:val="hybridMultilevel"/>
    <w:tmpl w:val="73F4E9C0"/>
    <w:lvl w:ilvl="0" w:tplc="040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2">
    <w:nsid w:val="6E5C0C94"/>
    <w:multiLevelType w:val="hybridMultilevel"/>
    <w:tmpl w:val="56A2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112A5A"/>
    <w:multiLevelType w:val="hybridMultilevel"/>
    <w:tmpl w:val="E788DE9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9"/>
  </w:num>
  <w:num w:numId="5">
    <w:abstractNumId w:val="11"/>
  </w:num>
  <w:num w:numId="6">
    <w:abstractNumId w:val="0"/>
  </w:num>
  <w:num w:numId="7">
    <w:abstractNumId w:val="1"/>
  </w:num>
  <w:num w:numId="8">
    <w:abstractNumId w:val="5"/>
  </w:num>
  <w:num w:numId="9">
    <w:abstractNumId w:val="13"/>
  </w:num>
  <w:num w:numId="10">
    <w:abstractNumId w:val="2"/>
  </w:num>
  <w:num w:numId="11">
    <w:abstractNumId w:val="12"/>
  </w:num>
  <w:num w:numId="12">
    <w:abstractNumId w:val="4"/>
  </w:num>
  <w:num w:numId="13">
    <w:abstractNumId w:val="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C5B54"/>
    <w:rsid w:val="000012EC"/>
    <w:rsid w:val="00025D0B"/>
    <w:rsid w:val="000D1267"/>
    <w:rsid w:val="000D2D63"/>
    <w:rsid w:val="000E5777"/>
    <w:rsid w:val="00193EF4"/>
    <w:rsid w:val="002B659B"/>
    <w:rsid w:val="002C63CC"/>
    <w:rsid w:val="00333114"/>
    <w:rsid w:val="00347E48"/>
    <w:rsid w:val="00385C5E"/>
    <w:rsid w:val="00386448"/>
    <w:rsid w:val="0041698E"/>
    <w:rsid w:val="004E1AB1"/>
    <w:rsid w:val="00523737"/>
    <w:rsid w:val="005259A7"/>
    <w:rsid w:val="005714AD"/>
    <w:rsid w:val="006047F6"/>
    <w:rsid w:val="006D519E"/>
    <w:rsid w:val="00711AF3"/>
    <w:rsid w:val="00751FCF"/>
    <w:rsid w:val="007D73DF"/>
    <w:rsid w:val="007E0181"/>
    <w:rsid w:val="008078E4"/>
    <w:rsid w:val="00935607"/>
    <w:rsid w:val="00973BD4"/>
    <w:rsid w:val="009B1418"/>
    <w:rsid w:val="009D5854"/>
    <w:rsid w:val="00A37236"/>
    <w:rsid w:val="00B305C4"/>
    <w:rsid w:val="00B545BE"/>
    <w:rsid w:val="00BC6C4A"/>
    <w:rsid w:val="00BD3298"/>
    <w:rsid w:val="00C45F14"/>
    <w:rsid w:val="00CF3F8D"/>
    <w:rsid w:val="00D20083"/>
    <w:rsid w:val="00D94DF5"/>
    <w:rsid w:val="00E6785F"/>
    <w:rsid w:val="00E8733C"/>
    <w:rsid w:val="00E9141D"/>
    <w:rsid w:val="00E9320D"/>
    <w:rsid w:val="00EB310A"/>
    <w:rsid w:val="00EC5B54"/>
    <w:rsid w:val="00ED050F"/>
    <w:rsid w:val="00F10ADE"/>
    <w:rsid w:val="00F10E20"/>
    <w:rsid w:val="00F15B9C"/>
    <w:rsid w:val="00F9587C"/>
    <w:rsid w:val="00FA0852"/>
    <w:rsid w:val="00FC13BD"/>
    <w:rsid w:val="00FC5FD4"/>
    <w:rsid w:val="00FD5951"/>
    <w:rsid w:val="00FF36C0"/>
    <w:rsid w:val="04544D2E"/>
    <w:rsid w:val="045A74FD"/>
    <w:rsid w:val="05CC5EAB"/>
    <w:rsid w:val="06AD5A43"/>
    <w:rsid w:val="06AE4D49"/>
    <w:rsid w:val="073B2BF2"/>
    <w:rsid w:val="09644B78"/>
    <w:rsid w:val="0A0F7DCE"/>
    <w:rsid w:val="0A6A6618"/>
    <w:rsid w:val="0D962676"/>
    <w:rsid w:val="0EB80129"/>
    <w:rsid w:val="12F70BFB"/>
    <w:rsid w:val="13452223"/>
    <w:rsid w:val="15C45707"/>
    <w:rsid w:val="1C7C6956"/>
    <w:rsid w:val="1D92088B"/>
    <w:rsid w:val="1DD227A8"/>
    <w:rsid w:val="1E940AFB"/>
    <w:rsid w:val="1EC51346"/>
    <w:rsid w:val="1F052E77"/>
    <w:rsid w:val="1F1333F9"/>
    <w:rsid w:val="231B3E68"/>
    <w:rsid w:val="24246248"/>
    <w:rsid w:val="265716A8"/>
    <w:rsid w:val="26E565C4"/>
    <w:rsid w:val="28205BDA"/>
    <w:rsid w:val="29CD24B2"/>
    <w:rsid w:val="2C197791"/>
    <w:rsid w:val="2CBC215D"/>
    <w:rsid w:val="2F3F1221"/>
    <w:rsid w:val="2FCB035A"/>
    <w:rsid w:val="326F679C"/>
    <w:rsid w:val="34DF03F9"/>
    <w:rsid w:val="35376BE5"/>
    <w:rsid w:val="36DC76D8"/>
    <w:rsid w:val="386B67AC"/>
    <w:rsid w:val="399A280C"/>
    <w:rsid w:val="399A50EE"/>
    <w:rsid w:val="39D6450D"/>
    <w:rsid w:val="39EE2EE1"/>
    <w:rsid w:val="3A9C2F9D"/>
    <w:rsid w:val="3B541025"/>
    <w:rsid w:val="3CF521C3"/>
    <w:rsid w:val="3F3E7E8E"/>
    <w:rsid w:val="422A0F16"/>
    <w:rsid w:val="436B78FE"/>
    <w:rsid w:val="4A425527"/>
    <w:rsid w:val="4A472E26"/>
    <w:rsid w:val="4C945CCC"/>
    <w:rsid w:val="4EC04F9F"/>
    <w:rsid w:val="4F184AAD"/>
    <w:rsid w:val="50AF0007"/>
    <w:rsid w:val="517770A2"/>
    <w:rsid w:val="522F2EF9"/>
    <w:rsid w:val="52A93B61"/>
    <w:rsid w:val="54B4058F"/>
    <w:rsid w:val="55122DE2"/>
    <w:rsid w:val="55446854"/>
    <w:rsid w:val="58883B57"/>
    <w:rsid w:val="58D5795E"/>
    <w:rsid w:val="59F93249"/>
    <w:rsid w:val="5DEE299B"/>
    <w:rsid w:val="5F152FDD"/>
    <w:rsid w:val="5FB46F10"/>
    <w:rsid w:val="603D2415"/>
    <w:rsid w:val="62F41E37"/>
    <w:rsid w:val="69857B72"/>
    <w:rsid w:val="6A1D5783"/>
    <w:rsid w:val="6A1E2C87"/>
    <w:rsid w:val="7110309A"/>
    <w:rsid w:val="74A35B68"/>
    <w:rsid w:val="74C13F06"/>
    <w:rsid w:val="77947C8B"/>
    <w:rsid w:val="7A3047A5"/>
    <w:rsid w:val="7AFB15D1"/>
    <w:rsid w:val="7BFD2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D5951"/>
    <w:pPr>
      <w:spacing w:after="160" w:line="259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rsid w:val="00FD5951"/>
    <w:pPr>
      <w:numPr>
        <w:numId w:val="10"/>
      </w:num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rsid w:val="00FD5951"/>
    <w:pPr>
      <w:numPr>
        <w:ilvl w:val="1"/>
        <w:numId w:val="10"/>
      </w:num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rsid w:val="00FD5951"/>
    <w:pPr>
      <w:numPr>
        <w:ilvl w:val="2"/>
        <w:numId w:val="10"/>
      </w:num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rsid w:val="00FD5951"/>
    <w:pPr>
      <w:keepNext/>
      <w:keepLines/>
      <w:numPr>
        <w:ilvl w:val="3"/>
        <w:numId w:val="10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FD5951"/>
    <w:pPr>
      <w:keepNext/>
      <w:keepLines/>
      <w:numPr>
        <w:ilvl w:val="4"/>
        <w:numId w:val="10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FD5951"/>
    <w:pPr>
      <w:keepNext/>
      <w:keepLines/>
      <w:numPr>
        <w:ilvl w:val="5"/>
        <w:numId w:val="10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AB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AB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AB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595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rsid w:val="00FD59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rsid w:val="00FD595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qFormat/>
    <w:rsid w:val="00FD5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"/>
    <w:rsid w:val="00FD595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"/>
    <w:qFormat/>
    <w:rsid w:val="00FD595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"/>
    <w:rsid w:val="00FD595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"/>
    <w:qFormat/>
    <w:rsid w:val="00FD5951"/>
    <w:tblPr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FD5951"/>
    <w:pPr>
      <w:ind w:left="720"/>
      <w:contextualSpacing/>
    </w:pPr>
  </w:style>
  <w:style w:type="paragraph" w:styleId="NoSpacing">
    <w:name w:val="No Spacing"/>
    <w:uiPriority w:val="1"/>
    <w:qFormat/>
    <w:rsid w:val="00FD5951"/>
    <w:pPr>
      <w:spacing w:after="0" w:line="240" w:lineRule="auto"/>
    </w:pPr>
    <w:rPr>
      <w:color w:val="000000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51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AB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AB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AB1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E8E531-FE70-4021-B07C-96F670E5B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Gee</dc:creator>
  <cp:lastModifiedBy>Gamer</cp:lastModifiedBy>
  <cp:revision>2</cp:revision>
  <cp:lastPrinted>2019-09-13T17:21:00Z</cp:lastPrinted>
  <dcterms:created xsi:type="dcterms:W3CDTF">2020-01-17T14:15:00Z</dcterms:created>
  <dcterms:modified xsi:type="dcterms:W3CDTF">2020-01-17T14:15:00Z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